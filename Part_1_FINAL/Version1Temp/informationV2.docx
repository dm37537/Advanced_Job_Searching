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8F" w:rsidRDefault="00964D8F" w:rsidP="002D5933">
      <w:pPr>
        <w:ind w:firstLineChars="50" w:firstLine="105"/>
      </w:pPr>
      <w:r>
        <w:rPr>
          <w:rFonts w:hint="eastAsia"/>
        </w:rPr>
        <w:t>Entities</w:t>
      </w:r>
    </w:p>
    <w:tbl>
      <w:tblPr>
        <w:tblStyle w:val="TableGrid"/>
        <w:tblW w:w="0" w:type="auto"/>
        <w:tblInd w:w="210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1276"/>
        <w:gridCol w:w="1275"/>
        <w:gridCol w:w="1276"/>
        <w:gridCol w:w="1418"/>
      </w:tblGrid>
      <w:tr w:rsidR="006B33E7" w:rsidRPr="001C571A" w:rsidTr="0092798E">
        <w:tc>
          <w:tcPr>
            <w:tcW w:w="1101" w:type="dxa"/>
          </w:tcPr>
          <w:p w:rsidR="00AB3446" w:rsidRPr="00CE2409" w:rsidRDefault="00AB3446">
            <w:pPr>
              <w:rPr>
                <w:rFonts w:eastAsia="맑은 고딕"/>
                <w:b/>
                <w:sz w:val="24"/>
                <w:szCs w:val="24"/>
                <w:lang w:eastAsia="ko-KR"/>
                <w:rPrChange w:id="0" w:author="Ilsun Lee" w:date="2014-02-03T23:07:00Z">
                  <w:rPr>
                    <w:b/>
                    <w:sz w:val="24"/>
                    <w:szCs w:val="24"/>
                  </w:rPr>
                </w:rPrChange>
              </w:rPr>
            </w:pPr>
            <w:del w:id="1" w:author="Ilsun Lee" w:date="2014-02-03T23:07:00Z">
              <w:r w:rsidRPr="001C571A" w:rsidDel="00CE2409">
                <w:rPr>
                  <w:rFonts w:hint="eastAsia"/>
                  <w:b/>
                  <w:sz w:val="24"/>
                  <w:szCs w:val="24"/>
                </w:rPr>
                <w:delText>Profile</w:delText>
              </w:r>
            </w:del>
            <w:ins w:id="2" w:author="Ilsun Lee" w:date="2014-02-03T23:07:00Z">
              <w:r w:rsidR="00CE2409">
                <w:rPr>
                  <w:rFonts w:eastAsia="맑은 고딕" w:hint="eastAsia"/>
                  <w:b/>
                  <w:sz w:val="24"/>
                  <w:szCs w:val="24"/>
                  <w:lang w:eastAsia="ko-KR"/>
                </w:rPr>
                <w:t>User</w:t>
              </w:r>
            </w:ins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 xml:space="preserve">Employer </w:t>
            </w:r>
          </w:p>
        </w:tc>
        <w:tc>
          <w:tcPr>
            <w:tcW w:w="1418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 xml:space="preserve">Job </w:t>
            </w: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Resume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  <w:tc>
          <w:tcPr>
            <w:tcW w:w="1418" w:type="dxa"/>
          </w:tcPr>
          <w:p w:rsidR="00AB3446" w:rsidRPr="00CE2409" w:rsidRDefault="00AB3446">
            <w:pPr>
              <w:rPr>
                <w:rFonts w:eastAsia="맑은 고딕"/>
                <w:b/>
                <w:sz w:val="24"/>
                <w:szCs w:val="24"/>
                <w:lang w:eastAsia="ko-KR"/>
                <w:rPrChange w:id="3" w:author="Ilsun Lee" w:date="2014-02-03T23:07:00Z">
                  <w:rPr>
                    <w:b/>
                    <w:sz w:val="24"/>
                    <w:szCs w:val="24"/>
                  </w:rPr>
                </w:rPrChange>
              </w:rPr>
            </w:pPr>
            <w:del w:id="4" w:author="Ilsun Lee" w:date="2014-02-03T23:07:00Z">
              <w:r w:rsidRPr="001C571A" w:rsidDel="00CE2409">
                <w:rPr>
                  <w:rFonts w:hint="eastAsia"/>
                  <w:b/>
                  <w:sz w:val="24"/>
                  <w:szCs w:val="24"/>
                </w:rPr>
                <w:delText>User</w:delText>
              </w:r>
            </w:del>
            <w:ins w:id="5" w:author="Ilsun Lee" w:date="2014-02-03T23:07:00Z">
              <w:r w:rsidR="00CE2409">
                <w:rPr>
                  <w:rFonts w:eastAsia="맑은 고딕" w:hint="eastAsia"/>
                  <w:b/>
                  <w:sz w:val="24"/>
                  <w:szCs w:val="24"/>
                  <w:lang w:eastAsia="ko-KR"/>
                </w:rPr>
                <w:t>Job Seeker</w:t>
              </w:r>
            </w:ins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Company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Job title</w:t>
            </w:r>
          </w:p>
        </w:tc>
        <w:tc>
          <w:tcPr>
            <w:tcW w:w="1276" w:type="dxa"/>
          </w:tcPr>
          <w:p w:rsidR="00AB3446" w:rsidRDefault="00AB3446">
            <w:del w:id="6" w:author="Ilsun Lee" w:date="2014-02-03T22:48:00Z">
              <w:r w:rsidDel="00B612AF">
                <w:rPr>
                  <w:rFonts w:hint="eastAsia"/>
                </w:rPr>
                <w:delText>Name</w:delText>
              </w:r>
            </w:del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User</w:t>
            </w: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Profile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Age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GPA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GPA</w:t>
            </w:r>
          </w:p>
        </w:tc>
        <w:tc>
          <w:tcPr>
            <w:tcW w:w="1275" w:type="dxa"/>
          </w:tcPr>
          <w:p w:rsidR="00AB3446" w:rsidRDefault="00AB3446">
            <w:r>
              <w:t>C</w:t>
            </w:r>
            <w:r>
              <w:rPr>
                <w:rFonts w:hint="eastAsia"/>
              </w:rPr>
              <w:t>ertification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Resume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Job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Degree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Degree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Languages</w:t>
            </w:r>
          </w:p>
        </w:tc>
        <w:tc>
          <w:tcPr>
            <w:tcW w:w="1276" w:type="dxa"/>
          </w:tcPr>
          <w:p w:rsidR="00AB3446" w:rsidRDefault="00AB344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8" w:type="dxa"/>
          </w:tcPr>
          <w:p w:rsidR="00AB3446" w:rsidRPr="006B33E7" w:rsidRDefault="006E0D77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Email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Department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Schools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Experience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Information</w:t>
            </w:r>
          </w:p>
        </w:tc>
        <w:tc>
          <w:tcPr>
            <w:tcW w:w="1418" w:type="dxa"/>
          </w:tcPr>
          <w:p w:rsidR="00AB3446" w:rsidRDefault="006E0D77">
            <w:r>
              <w:rPr>
                <w:rFonts w:hint="eastAsia"/>
              </w:rPr>
              <w:t>Prefer Job</w:t>
            </w:r>
          </w:p>
        </w:tc>
      </w:tr>
      <w:tr w:rsidR="006B33E7" w:rsidTr="0092798E">
        <w:tc>
          <w:tcPr>
            <w:tcW w:w="1101" w:type="dxa"/>
          </w:tcPr>
          <w:p w:rsidR="00AB3446" w:rsidRDefault="00123CA7">
            <w:del w:id="7" w:author="Ilsun Lee" w:date="2014-02-03T23:09:00Z">
              <w:r w:rsidDel="00CE2409">
                <w:rPr>
                  <w:rFonts w:hint="eastAsia"/>
                </w:rPr>
                <w:delText>Type</w:delText>
              </w:r>
            </w:del>
            <w:bookmarkStart w:id="8" w:name="_GoBack"/>
            <w:bookmarkEnd w:id="8"/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Size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Responsibility</w:t>
            </w:r>
          </w:p>
        </w:tc>
        <w:tc>
          <w:tcPr>
            <w:tcW w:w="1276" w:type="dxa"/>
          </w:tcPr>
          <w:p w:rsidR="00AB3446" w:rsidRDefault="00AB3446">
            <w:del w:id="9" w:author="Ilsun Lee" w:date="2014-02-03T22:49:00Z">
              <w:r w:rsidDel="00B612AF">
                <w:rPr>
                  <w:rFonts w:hint="eastAsia"/>
                </w:rPr>
                <w:delText>Email</w:delText>
              </w:r>
            </w:del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Knowledge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6E0D77">
            <w:r>
              <w:rPr>
                <w:rFonts w:hint="eastAsia"/>
              </w:rPr>
              <w:t xml:space="preserve">Current </w:t>
            </w:r>
            <w:r w:rsidR="00B82488">
              <w:rPr>
                <w:rFonts w:hint="eastAsia"/>
              </w:rPr>
              <w:t>Job</w:t>
            </w:r>
          </w:p>
        </w:tc>
      </w:tr>
      <w:tr w:rsidR="006B33E7" w:rsidTr="0092798E">
        <w:tc>
          <w:tcPr>
            <w:tcW w:w="1101" w:type="dxa"/>
          </w:tcPr>
          <w:p w:rsidR="00AB3446" w:rsidRDefault="00123CA7">
            <w:del w:id="10" w:author="Ilsun Lee" w:date="2014-02-03T23:07:00Z">
              <w:r w:rsidRPr="001C571A" w:rsidDel="00B612AF">
                <w:rPr>
                  <w:rFonts w:hint="eastAsia"/>
                  <w:b/>
                  <w:sz w:val="24"/>
                  <w:szCs w:val="24"/>
                </w:rPr>
                <w:delText>Resume</w:delText>
              </w:r>
            </w:del>
          </w:p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Skills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Graduation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Specific skill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592D62">
            <w:del w:id="11" w:author="Ilsun Lee" w:date="2014-02-03T23:08:00Z">
              <w:r w:rsidDel="00CE2409">
                <w:rPr>
                  <w:rFonts w:hint="eastAsia"/>
                </w:rPr>
                <w:delText>Password</w:delText>
              </w:r>
            </w:del>
          </w:p>
        </w:tc>
      </w:tr>
      <w:tr w:rsidR="006B33E7" w:rsidTr="0092798E">
        <w:tc>
          <w:tcPr>
            <w:tcW w:w="1101" w:type="dxa"/>
          </w:tcPr>
          <w:p w:rsidR="00AB3446" w:rsidRPr="00CE2409" w:rsidRDefault="00CE2409">
            <w:pPr>
              <w:rPr>
                <w:rFonts w:eastAsia="맑은 고딕" w:hint="eastAsia"/>
                <w:lang w:eastAsia="ko-KR"/>
                <w:rPrChange w:id="12" w:author="Ilsun Lee" w:date="2014-02-03T23:07:00Z">
                  <w:rPr/>
                </w:rPrChange>
              </w:rPr>
            </w:pPr>
            <w:ins w:id="13" w:author="Ilsun Lee" w:date="2014-02-03T23:07:00Z">
              <w:r>
                <w:rPr>
                  <w:rFonts w:eastAsia="맑은 고딕" w:hint="eastAsia"/>
                  <w:lang w:eastAsia="ko-KR"/>
                </w:rPr>
                <w:t>Password</w:t>
              </w:r>
            </w:ins>
          </w:p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592D62">
            <w:del w:id="14" w:author="Ilsun Lee" w:date="2014-02-03T23:08:00Z">
              <w:r w:rsidDel="00CE2409">
                <w:rPr>
                  <w:rFonts w:hint="eastAsia"/>
                </w:rPr>
                <w:delText>Username</w:delText>
              </w:r>
            </w:del>
          </w:p>
        </w:tc>
      </w:tr>
      <w:tr w:rsidR="006B33E7" w:rsidRPr="001C571A" w:rsidTr="0092798E">
        <w:tc>
          <w:tcPr>
            <w:tcW w:w="1101" w:type="dxa"/>
          </w:tcPr>
          <w:p w:rsidR="00AB3446" w:rsidRPr="00CE2409" w:rsidRDefault="00CE2409">
            <w:pPr>
              <w:rPr>
                <w:rFonts w:eastAsia="맑은 고딕" w:hint="eastAsia"/>
                <w:b/>
                <w:sz w:val="24"/>
                <w:szCs w:val="24"/>
                <w:lang w:eastAsia="ko-KR"/>
                <w:rPrChange w:id="15" w:author="Ilsun Lee" w:date="2014-02-03T23:07:00Z">
                  <w:rPr>
                    <w:b/>
                    <w:sz w:val="24"/>
                    <w:szCs w:val="24"/>
                  </w:rPr>
                </w:rPrChange>
              </w:rPr>
            </w:pPr>
            <w:ins w:id="16" w:author="Ilsun Lee" w:date="2014-02-03T23:07:00Z">
              <w:r>
                <w:rPr>
                  <w:rFonts w:eastAsia="맑은 고딕" w:hint="eastAsia"/>
                  <w:b/>
                  <w:sz w:val="24"/>
                  <w:szCs w:val="24"/>
                  <w:lang w:eastAsia="ko-KR"/>
                </w:rPr>
                <w:t>Username</w:t>
              </w:r>
            </w:ins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418" w:type="dxa"/>
          </w:tcPr>
          <w:p w:rsidR="00AB3446" w:rsidRPr="000C23E1" w:rsidRDefault="000C23E1">
            <w:del w:id="17" w:author="Ilsun Lee" w:date="2014-02-03T23:08:00Z">
              <w:r w:rsidRPr="000C23E1" w:rsidDel="00CE2409">
                <w:rPr>
                  <w:rFonts w:hint="eastAsia"/>
                </w:rPr>
                <w:delText>Email</w:delText>
              </w:r>
            </w:del>
          </w:p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Starting Date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Job ID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</w:tbl>
    <w:p w:rsidR="00B96ADD" w:rsidRDefault="00B96ADD"/>
    <w:p w:rsidR="0092798E" w:rsidRDefault="0092798E"/>
    <w:p w:rsidR="006B33E7" w:rsidRDefault="0092798E" w:rsidP="0092798E">
      <w:r>
        <w:rPr>
          <w:rFonts w:hint="eastAsia"/>
        </w:rPr>
        <w:t xml:space="preserve"> Has</w:t>
      </w:r>
    </w:p>
    <w:tbl>
      <w:tblPr>
        <w:tblStyle w:val="TableGrid"/>
        <w:tblW w:w="0" w:type="auto"/>
        <w:tblInd w:w="210" w:type="dxa"/>
        <w:tblLook w:val="04A0" w:firstRow="1" w:lastRow="0" w:firstColumn="1" w:lastColumn="0" w:noHBand="0" w:noVBand="1"/>
      </w:tblPr>
      <w:tblGrid>
        <w:gridCol w:w="2376"/>
        <w:gridCol w:w="6146"/>
      </w:tblGrid>
      <w:tr w:rsidR="006B33E7" w:rsidTr="0092798E">
        <w:tc>
          <w:tcPr>
            <w:tcW w:w="2376" w:type="dxa"/>
          </w:tcPr>
          <w:p w:rsidR="006B33E7" w:rsidRDefault="006B33E7">
            <w:r>
              <w:t>O</w:t>
            </w:r>
            <w:r>
              <w:rPr>
                <w:rFonts w:hint="eastAsia"/>
              </w:rPr>
              <w:t>ne user</w:t>
            </w:r>
          </w:p>
        </w:tc>
        <w:tc>
          <w:tcPr>
            <w:tcW w:w="6146" w:type="dxa"/>
          </w:tcPr>
          <w:p w:rsidR="006B33E7" w:rsidRDefault="006B33E7">
            <w:r>
              <w:t>O</w:t>
            </w:r>
            <w:r>
              <w:rPr>
                <w:rFonts w:hint="eastAsia"/>
              </w:rPr>
              <w:t>ne profile, multiple references, multiple resumes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rPr>
                <w:rFonts w:hint="eastAsia"/>
              </w:rPr>
              <w:t>One profile</w:t>
            </w:r>
          </w:p>
        </w:tc>
        <w:tc>
          <w:tcPr>
            <w:tcW w:w="6146" w:type="dxa"/>
          </w:tcPr>
          <w:p w:rsidR="0092798E" w:rsidRDefault="0092798E">
            <w:r>
              <w:rPr>
                <w:rFonts w:hint="eastAsia"/>
              </w:rPr>
              <w:t>Multiple resumes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rPr>
                <w:rFonts w:hint="eastAsia"/>
              </w:rPr>
              <w:t>One employer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jobs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t>O</w:t>
            </w:r>
            <w:r>
              <w:rPr>
                <w:rFonts w:hint="eastAsia"/>
              </w:rPr>
              <w:t xml:space="preserve">ne job 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skills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t>O</w:t>
            </w:r>
            <w:r>
              <w:rPr>
                <w:rFonts w:hint="eastAsia"/>
              </w:rPr>
              <w:t>ne resume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reference, multiple skills</w:t>
            </w:r>
          </w:p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</w:tbl>
    <w:p w:rsidR="006B33E7" w:rsidRDefault="006B33E7"/>
    <w:p w:rsidR="000B0C89" w:rsidRDefault="000B0C89"/>
    <w:p w:rsidR="000B0C89" w:rsidRDefault="000B0C89">
      <w:r>
        <w:t>R</w:t>
      </w:r>
      <w:r>
        <w:rPr>
          <w:rFonts w:hint="eastAsia"/>
        </w:rPr>
        <w:t>elation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73"/>
        <w:gridCol w:w="4981"/>
      </w:tblGrid>
      <w:tr w:rsidR="000B0C89" w:rsidTr="00B70DD3">
        <w:tc>
          <w:tcPr>
            <w:tcW w:w="4873" w:type="dxa"/>
          </w:tcPr>
          <w:p w:rsidR="000B0C89" w:rsidRDefault="000B0C89">
            <w:proofErr w:type="spellStart"/>
            <w:r>
              <w:rPr>
                <w:rFonts w:hint="eastAsia"/>
              </w:rPr>
              <w:t>Work_in</w:t>
            </w:r>
            <w:proofErr w:type="spellEnd"/>
            <w:r w:rsidR="00A43D49">
              <w:rPr>
                <w:rFonts w:hint="eastAsia"/>
              </w:rPr>
              <w:t xml:space="preserve"> (Since)</w:t>
            </w:r>
          </w:p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  <w:r>
              <w:rPr>
                <w:rFonts w:hint="eastAsia"/>
                <w:b/>
              </w:rPr>
              <w:t>User, E</w:t>
            </w:r>
            <w:r w:rsidRPr="000B0C89">
              <w:rPr>
                <w:rFonts w:hint="eastAsia"/>
                <w:b/>
              </w:rPr>
              <w:t>mployer</w:t>
            </w:r>
            <w:r w:rsidR="00E72BE6">
              <w:rPr>
                <w:rFonts w:hint="eastAsia"/>
                <w:b/>
              </w:rPr>
              <w:t>, Reference</w:t>
            </w:r>
          </w:p>
        </w:tc>
      </w:tr>
      <w:tr w:rsidR="000B0C89" w:rsidTr="00B70DD3">
        <w:tc>
          <w:tcPr>
            <w:tcW w:w="4873" w:type="dxa"/>
          </w:tcPr>
          <w:p w:rsidR="000B0C89" w:rsidRDefault="000B0C89">
            <w:r>
              <w:rPr>
                <w:rFonts w:hint="eastAsia"/>
              </w:rPr>
              <w:t>Require</w:t>
            </w:r>
            <w:r w:rsidR="00A43D49">
              <w:rPr>
                <w:rFonts w:hint="eastAsia"/>
              </w:rPr>
              <w:t xml:space="preserve"> (Minimum)</w:t>
            </w:r>
          </w:p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  <w:r>
              <w:rPr>
                <w:rFonts w:hint="eastAsia"/>
                <w:b/>
              </w:rPr>
              <w:t>Job, Skills</w:t>
            </w:r>
          </w:p>
        </w:tc>
      </w:tr>
      <w:tr w:rsidR="000B0C89" w:rsidTr="00B70DD3">
        <w:tc>
          <w:tcPr>
            <w:tcW w:w="4873" w:type="dxa"/>
          </w:tcPr>
          <w:p w:rsidR="000B0C89" w:rsidRDefault="00B70DD3">
            <w:r>
              <w:rPr>
                <w:rFonts w:hint="eastAsia"/>
              </w:rPr>
              <w:t>Post</w:t>
            </w:r>
            <w:r w:rsidR="006D25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63416">
              <w:rPr>
                <w:rFonts w:hint="eastAsia"/>
              </w:rPr>
              <w:t>D</w:t>
            </w:r>
            <w:r>
              <w:rPr>
                <w:rFonts w:hint="eastAsia"/>
              </w:rPr>
              <w:t>eadline)</w:t>
            </w:r>
          </w:p>
        </w:tc>
        <w:tc>
          <w:tcPr>
            <w:tcW w:w="4981" w:type="dxa"/>
          </w:tcPr>
          <w:p w:rsidR="000B0C89" w:rsidRPr="000B0C89" w:rsidRDefault="00B70DD3">
            <w:pPr>
              <w:rPr>
                <w:b/>
              </w:rPr>
            </w:pPr>
            <w:r>
              <w:rPr>
                <w:rFonts w:hint="eastAsia"/>
                <w:b/>
              </w:rPr>
              <w:t>Employer, Job</w:t>
            </w:r>
          </w:p>
        </w:tc>
      </w:tr>
      <w:tr w:rsidR="000B0C89" w:rsidTr="00B70DD3">
        <w:tc>
          <w:tcPr>
            <w:tcW w:w="4873" w:type="dxa"/>
          </w:tcPr>
          <w:p w:rsidR="000B0C89" w:rsidRDefault="00B70DD3">
            <w:r>
              <w:rPr>
                <w:rFonts w:hint="eastAsia"/>
              </w:rPr>
              <w:t>Apply</w:t>
            </w:r>
            <w:r w:rsidR="006D25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63416">
              <w:rPr>
                <w:rFonts w:hint="eastAsia"/>
              </w:rPr>
              <w:t>When</w:t>
            </w:r>
            <w:r>
              <w:rPr>
                <w:rFonts w:hint="eastAsia"/>
              </w:rPr>
              <w:t>)</w:t>
            </w:r>
          </w:p>
        </w:tc>
        <w:tc>
          <w:tcPr>
            <w:tcW w:w="4981" w:type="dxa"/>
          </w:tcPr>
          <w:p w:rsidR="000B0C89" w:rsidRPr="000B0C89" w:rsidRDefault="003235EF">
            <w:pPr>
              <w:rPr>
                <w:b/>
              </w:rPr>
            </w:pPr>
            <w:r>
              <w:rPr>
                <w:rFonts w:hint="eastAsia"/>
                <w:b/>
              </w:rPr>
              <w:t>User, Job</w:t>
            </w:r>
          </w:p>
        </w:tc>
      </w:tr>
      <w:tr w:rsidR="000B0C89" w:rsidTr="00B70DD3">
        <w:tc>
          <w:tcPr>
            <w:tcW w:w="4873" w:type="dxa"/>
          </w:tcPr>
          <w:p w:rsidR="000B0C89" w:rsidRDefault="00355C78">
            <w:r>
              <w:rPr>
                <w:rFonts w:hint="eastAsia"/>
              </w:rPr>
              <w:t>Recommend</w:t>
            </w:r>
            <w:r w:rsidR="00666AC6">
              <w:rPr>
                <w:rFonts w:hint="eastAsia"/>
              </w:rPr>
              <w:t xml:space="preserve"> (Reason)</w:t>
            </w:r>
          </w:p>
        </w:tc>
        <w:tc>
          <w:tcPr>
            <w:tcW w:w="4981" w:type="dxa"/>
          </w:tcPr>
          <w:p w:rsidR="000B0C89" w:rsidRPr="000B0C89" w:rsidRDefault="00355C78">
            <w:pPr>
              <w:rPr>
                <w:b/>
              </w:rPr>
            </w:pPr>
            <w:r>
              <w:rPr>
                <w:rFonts w:hint="eastAsia"/>
                <w:b/>
              </w:rPr>
              <w:t>Reference, User</w:t>
            </w:r>
          </w:p>
        </w:tc>
      </w:tr>
      <w:tr w:rsidR="000B0C89" w:rsidTr="00B70DD3">
        <w:tc>
          <w:tcPr>
            <w:tcW w:w="4873" w:type="dxa"/>
          </w:tcPr>
          <w:p w:rsidR="000B0C89" w:rsidRDefault="001246F4">
            <w:r>
              <w:rPr>
                <w:rFonts w:hint="eastAsia"/>
              </w:rPr>
              <w:t>Search (Qualified)</w:t>
            </w:r>
          </w:p>
        </w:tc>
        <w:tc>
          <w:tcPr>
            <w:tcW w:w="4981" w:type="dxa"/>
          </w:tcPr>
          <w:p w:rsidR="000B0C89" w:rsidRPr="000B0C89" w:rsidRDefault="001246F4">
            <w:pPr>
              <w:rPr>
                <w:b/>
              </w:rPr>
            </w:pPr>
            <w:r>
              <w:rPr>
                <w:rFonts w:hint="eastAsia"/>
                <w:b/>
              </w:rPr>
              <w:t>Employer, Profile</w:t>
            </w:r>
          </w:p>
        </w:tc>
      </w:tr>
      <w:tr w:rsidR="000B0C89" w:rsidTr="00B70DD3">
        <w:tc>
          <w:tcPr>
            <w:tcW w:w="4873" w:type="dxa"/>
          </w:tcPr>
          <w:p w:rsidR="000B0C89" w:rsidRDefault="000B0C89"/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</w:p>
        </w:tc>
      </w:tr>
      <w:tr w:rsidR="000B0C89" w:rsidTr="00B70DD3">
        <w:tc>
          <w:tcPr>
            <w:tcW w:w="4873" w:type="dxa"/>
          </w:tcPr>
          <w:p w:rsidR="000B0C89" w:rsidRDefault="000B0C89"/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</w:p>
        </w:tc>
      </w:tr>
    </w:tbl>
    <w:p w:rsidR="000B0C89" w:rsidRDefault="000B0C89"/>
    <w:sectPr w:rsidR="000B0C89" w:rsidSect="00927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EB3" w:rsidRDefault="00000EB3" w:rsidP="001C571A">
      <w:r>
        <w:separator/>
      </w:r>
    </w:p>
  </w:endnote>
  <w:endnote w:type="continuationSeparator" w:id="0">
    <w:p w:rsidR="00000EB3" w:rsidRDefault="00000EB3" w:rsidP="001C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EB3" w:rsidRDefault="00000EB3" w:rsidP="001C571A">
      <w:r>
        <w:separator/>
      </w:r>
    </w:p>
  </w:footnote>
  <w:footnote w:type="continuationSeparator" w:id="0">
    <w:p w:rsidR="00000EB3" w:rsidRDefault="00000EB3" w:rsidP="001C5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 w:rsidP="000B0C89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3D"/>
    <w:rsid w:val="00000EB3"/>
    <w:rsid w:val="000B0C89"/>
    <w:rsid w:val="000B4F26"/>
    <w:rsid w:val="000C23E1"/>
    <w:rsid w:val="00123CA7"/>
    <w:rsid w:val="001246F4"/>
    <w:rsid w:val="00163AE1"/>
    <w:rsid w:val="001C571A"/>
    <w:rsid w:val="001F29EA"/>
    <w:rsid w:val="002A3B10"/>
    <w:rsid w:val="002D5933"/>
    <w:rsid w:val="003235EF"/>
    <w:rsid w:val="00323C3D"/>
    <w:rsid w:val="00355C78"/>
    <w:rsid w:val="005600D7"/>
    <w:rsid w:val="00592D62"/>
    <w:rsid w:val="00594A3D"/>
    <w:rsid w:val="00666AC6"/>
    <w:rsid w:val="006B33E7"/>
    <w:rsid w:val="006D259A"/>
    <w:rsid w:val="006E0D77"/>
    <w:rsid w:val="0086007F"/>
    <w:rsid w:val="0092798E"/>
    <w:rsid w:val="00964D8F"/>
    <w:rsid w:val="00A43D49"/>
    <w:rsid w:val="00AB3446"/>
    <w:rsid w:val="00B612AF"/>
    <w:rsid w:val="00B70DD3"/>
    <w:rsid w:val="00B82488"/>
    <w:rsid w:val="00B96ADD"/>
    <w:rsid w:val="00BE49C0"/>
    <w:rsid w:val="00CE2409"/>
    <w:rsid w:val="00E57D93"/>
    <w:rsid w:val="00E64E95"/>
    <w:rsid w:val="00E72BE6"/>
    <w:rsid w:val="00EA37AA"/>
    <w:rsid w:val="00F63416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Ilsun Lee</cp:lastModifiedBy>
  <cp:revision>2</cp:revision>
  <cp:lastPrinted>2014-02-04T03:38:00Z</cp:lastPrinted>
  <dcterms:created xsi:type="dcterms:W3CDTF">2014-02-04T04:49:00Z</dcterms:created>
  <dcterms:modified xsi:type="dcterms:W3CDTF">2014-02-04T04:49:00Z</dcterms:modified>
</cp:coreProperties>
</file>